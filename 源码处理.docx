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88977" w14:textId="77777777" w:rsidR="007513DC" w:rsidRDefault="00856A3E" w:rsidP="00856A3E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ry_</w:t>
      </w:r>
      <w:r>
        <w:t>cath</w:t>
      </w:r>
      <w:r>
        <w:rPr>
          <w:rFonts w:hint="eastAsia"/>
        </w:rPr>
        <w:t>滤除</w:t>
      </w:r>
    </w:p>
    <w:p w14:paraId="272E7B44" w14:textId="77777777" w:rsidR="00856A3E" w:rsidRDefault="00856A3E" w:rsidP="00856A3E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oken</w:t>
      </w:r>
      <w:r>
        <w:t>ization</w:t>
      </w:r>
    </w:p>
    <w:p w14:paraId="3D3B9BCC" w14:textId="77777777" w:rsidR="00856A3E" w:rsidRDefault="00856A3E" w:rsidP="00856A3E">
      <w:pPr>
        <w:pStyle w:val="a3"/>
        <w:numPr>
          <w:ilvl w:val="0"/>
          <w:numId w:val="1"/>
        </w:numPr>
        <w:ind w:firstLineChars="0"/>
      </w:pPr>
      <w:r>
        <w:t xml:space="preserve">returnType </w:t>
      </w:r>
      <w:r w:rsidR="00713E6B">
        <w:t xml:space="preserve">MethodSignature </w:t>
      </w:r>
      <w:r>
        <w:t>MethodName [Parameters] MethodBody</w:t>
      </w:r>
    </w:p>
    <w:p w14:paraId="32D4AE83" w14:textId="77777777" w:rsidR="00856A3E" w:rsidRDefault="00856A3E" w:rsidP="00856A3E">
      <w:pPr>
        <w:pStyle w:val="a3"/>
        <w:ind w:left="360" w:firstLineChars="0" w:firstLine="0"/>
      </w:pPr>
      <w:r>
        <w:rPr>
          <w:rFonts w:hint="eastAsia"/>
        </w:rPr>
        <w:t>注</w:t>
      </w:r>
      <w:r>
        <w:t>：关于</w:t>
      </w:r>
      <w:r>
        <w:t>returnType</w:t>
      </w:r>
      <w:r>
        <w:t>：</w:t>
      </w:r>
    </w:p>
    <w:p w14:paraId="2437A36B" w14:textId="77777777" w:rsidR="00856A3E" w:rsidRDefault="00922F86" w:rsidP="00856A3E">
      <w:pPr>
        <w:ind w:firstLineChars="200" w:firstLine="420"/>
      </w:pPr>
      <w:r>
        <w:rPr>
          <w:rFonts w:hint="eastAsia"/>
        </w:rPr>
        <w:t>1</w:t>
      </w:r>
      <w:r>
        <w:t>.</w:t>
      </w:r>
      <w:r w:rsidR="00856A3E">
        <w:rPr>
          <w:rFonts w:hint="eastAsia"/>
        </w:rPr>
        <w:t>如果</w:t>
      </w:r>
      <w:r w:rsidR="00856A3E">
        <w:t>为构造函数，则为</w:t>
      </w:r>
      <w:r w:rsidR="00856A3E">
        <w:rPr>
          <w:rFonts w:hint="eastAsia"/>
        </w:rPr>
        <w:t>C</w:t>
      </w:r>
      <w:r w:rsidR="00856A3E">
        <w:t>onstructor</w:t>
      </w:r>
    </w:p>
    <w:p w14:paraId="058512D2" w14:textId="77777777" w:rsidR="00B27C8E" w:rsidRDefault="00922F86" w:rsidP="00B27C8E">
      <w:pPr>
        <w:ind w:firstLine="420"/>
      </w:pPr>
      <w:r>
        <w:t>2.</w:t>
      </w:r>
      <w:r w:rsidR="00856A3E">
        <w:rPr>
          <w:rFonts w:hint="eastAsia"/>
        </w:rPr>
        <w:t>识别</w:t>
      </w:r>
      <w:r w:rsidR="00856A3E">
        <w:t>不出来</w:t>
      </w:r>
      <w:r w:rsidR="00856A3E">
        <w:rPr>
          <w:rFonts w:hint="eastAsia"/>
        </w:rPr>
        <w:t>，</w:t>
      </w:r>
      <w:r w:rsidR="00856A3E">
        <w:t>则为</w:t>
      </w:r>
      <w:r w:rsidR="00856A3E" w:rsidRPr="00856A3E">
        <w:t>varargs</w:t>
      </w:r>
      <w:r w:rsidR="00856A3E" w:rsidRPr="00856A3E">
        <w:t>，或者</w:t>
      </w:r>
      <w:r w:rsidR="00856A3E" w:rsidRPr="00856A3E">
        <w:t>known</w:t>
      </w:r>
      <w:r w:rsidR="00856A3E">
        <w:t xml:space="preserve">    </w:t>
      </w:r>
    </w:p>
    <w:p w14:paraId="5D2FB8B0" w14:textId="77777777" w:rsidR="00856A3E" w:rsidRDefault="00B27C8E" w:rsidP="00B27C8E">
      <w:pPr>
        <w:ind w:firstLine="420"/>
      </w:pPr>
      <w:r>
        <w:t xml:space="preserve">3. </w:t>
      </w:r>
      <w:r>
        <w:rPr>
          <w:rFonts w:hint="eastAsia"/>
        </w:rPr>
        <w:t>在</w:t>
      </w:r>
      <w:r>
        <w:t>方法签名</w:t>
      </w:r>
      <w:r>
        <w:rPr>
          <w:rFonts w:hint="eastAsia"/>
        </w:rPr>
        <w:t>前</w:t>
      </w:r>
      <w:r>
        <w:t>添加</w:t>
      </w:r>
      <w:r>
        <w:rPr>
          <w:rFonts w:hint="eastAsia"/>
        </w:rPr>
        <w:t>M</w:t>
      </w:r>
      <w:r>
        <w:t>ethodSignature</w:t>
      </w:r>
      <w:r w:rsidR="00856A3E">
        <w:t xml:space="preserve">      </w:t>
      </w:r>
    </w:p>
    <w:p w14:paraId="0ACD0CD6" w14:textId="77777777" w:rsidR="00922F86" w:rsidRDefault="00856A3E" w:rsidP="00922F86">
      <w:pPr>
        <w:ind w:firstLineChars="150" w:firstLine="315"/>
      </w:pPr>
      <w:r>
        <w:rPr>
          <w:rFonts w:hint="eastAsia"/>
        </w:rPr>
        <w:t xml:space="preserve"> </w:t>
      </w:r>
      <w:r w:rsidR="00B27C8E">
        <w:t>//</w:t>
      </w:r>
      <w:r w:rsidR="00922F86">
        <w:t>3.</w:t>
      </w:r>
      <w:r>
        <w:rPr>
          <w:rFonts w:hint="eastAsia"/>
        </w:rPr>
        <w:t>如果</w:t>
      </w:r>
      <w:r>
        <w:t>returnType</w:t>
      </w:r>
      <w:r>
        <w:rPr>
          <w:rFonts w:hint="eastAsia"/>
        </w:rPr>
        <w:t>经</w:t>
      </w:r>
      <w:r w:rsidR="00FB383C">
        <w:rPr>
          <w:rFonts w:hint="eastAsia"/>
        </w:rPr>
        <w:t>过</w:t>
      </w:r>
      <w:r>
        <w:rPr>
          <w:rFonts w:hint="eastAsia"/>
        </w:rPr>
        <w:t>T</w:t>
      </w:r>
      <w:r>
        <w:t>okenization</w:t>
      </w:r>
      <w:r>
        <w:t>后，</w:t>
      </w:r>
      <w:r>
        <w:rPr>
          <w:rFonts w:hint="eastAsia"/>
        </w:rPr>
        <w:t>包含</w:t>
      </w:r>
      <w:r>
        <w:t>不止一个</w:t>
      </w:r>
      <w:r>
        <w:t>token</w:t>
      </w:r>
      <w:r>
        <w:rPr>
          <w:rFonts w:hint="eastAsia"/>
        </w:rPr>
        <w:t>，</w:t>
      </w:r>
      <w:r>
        <w:t>则将其合并成</w:t>
      </w:r>
      <w:r>
        <w:rPr>
          <w:rFonts w:hint="eastAsia"/>
        </w:rPr>
        <w:t>一个</w:t>
      </w:r>
      <w:r>
        <w:t>tok</w:t>
      </w:r>
      <w:r w:rsidR="00922F86">
        <w:t>e</w:t>
      </w:r>
      <w:r>
        <w:t>n.</w:t>
      </w:r>
    </w:p>
    <w:p w14:paraId="7772197F" w14:textId="77777777" w:rsidR="00922F86" w:rsidRDefault="00922F86" w:rsidP="00922F86">
      <w:pPr>
        <w:ind w:firstLineChars="150" w:firstLine="315"/>
      </w:pPr>
      <w:r>
        <w:t xml:space="preserve">   </w:t>
      </w:r>
      <w:r>
        <w:rPr>
          <w:rFonts w:hint="eastAsia"/>
        </w:rPr>
        <w:t>如果</w:t>
      </w:r>
      <w:r>
        <w:t>在此合并，方法体中</w:t>
      </w:r>
      <w:r>
        <w:rPr>
          <w:rFonts w:hint="eastAsia"/>
        </w:rPr>
        <w:t>的</w:t>
      </w:r>
      <w:r>
        <w:t>相应部分也要进行合并</w:t>
      </w:r>
      <w:r>
        <w:rPr>
          <w:rFonts w:hint="eastAsia"/>
        </w:rPr>
        <w:t>。</w:t>
      </w:r>
    </w:p>
    <w:p w14:paraId="6F492055" w14:textId="77777777" w:rsidR="00856A3E" w:rsidRDefault="00922F86" w:rsidP="00856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方法签名后</w:t>
      </w:r>
      <w:r>
        <w:t>，方法体</w:t>
      </w:r>
      <w:r>
        <w:rPr>
          <w:rFonts w:hint="eastAsia"/>
        </w:rPr>
        <w:t>前</w:t>
      </w:r>
      <w:r>
        <w:t>包含</w:t>
      </w:r>
      <w:r>
        <w:t>throw exception</w:t>
      </w:r>
      <w:r>
        <w:rPr>
          <w:rFonts w:hint="eastAsia"/>
        </w:rPr>
        <w:t>的</w:t>
      </w:r>
      <w:r>
        <w:t>情况，将其滤</w:t>
      </w:r>
      <w:commentRangeStart w:id="0"/>
      <w:r>
        <w:t>除</w:t>
      </w:r>
      <w:commentRangeEnd w:id="0"/>
      <w:r w:rsidR="00E80697">
        <w:rPr>
          <w:rStyle w:val="a6"/>
        </w:rPr>
        <w:commentReference w:id="0"/>
      </w:r>
    </w:p>
    <w:p w14:paraId="636A5F2D" w14:textId="28D05C78" w:rsidR="00B45611" w:rsidRDefault="00B45611" w:rsidP="00B45611">
      <w:pPr>
        <w:pStyle w:val="a3"/>
        <w:numPr>
          <w:ilvl w:val="0"/>
          <w:numId w:val="1"/>
        </w:numPr>
        <w:ind w:firstLineChars="0"/>
        <w:rPr>
          <w:ins w:id="1" w:author="闫 鑫" w:date="2018-05-25T15:33:00Z"/>
        </w:rPr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中</w:t>
      </w:r>
      <w:r>
        <w:t>包含很多</w:t>
      </w:r>
      <w:r>
        <w:rPr>
          <w:rFonts w:hint="eastAsia"/>
        </w:rPr>
        <w:t>符合正则表达式</w:t>
      </w:r>
      <w:r w:rsidR="003C5D2C">
        <w:t>[A-Za-z]+</w:t>
      </w:r>
      <w:r>
        <w:t>(</w:t>
      </w:r>
      <w:r w:rsidR="003C5D2C">
        <w:t>\\</w:t>
      </w:r>
      <w:r>
        <w:t>.[A-Za-z]</w:t>
      </w:r>
      <w:r w:rsidR="003C5D2C">
        <w:t>+</w:t>
      </w:r>
      <w:r>
        <w:t>)+</w:t>
      </w:r>
      <w:r>
        <w:rPr>
          <w:rFonts w:hint="eastAsia"/>
        </w:rPr>
        <w:t>形式</w:t>
      </w:r>
      <w:r>
        <w:t>的</w:t>
      </w:r>
      <w:r>
        <w:t>token</w:t>
      </w:r>
      <w:r>
        <w:t>，则在</w:t>
      </w:r>
      <w:r>
        <w:t>comment</w:t>
      </w:r>
      <w:r>
        <w:t>中出现的这些</w:t>
      </w:r>
      <w:r>
        <w:t>token</w:t>
      </w:r>
      <w:r>
        <w:rPr>
          <w:rFonts w:hint="eastAsia"/>
        </w:rPr>
        <w:t>，是看作</w:t>
      </w:r>
      <w:r>
        <w:t>单独</w:t>
      </w:r>
      <w:r>
        <w:rPr>
          <w:rFonts w:hint="eastAsia"/>
        </w:rPr>
        <w:t>的</w:t>
      </w:r>
      <w:r>
        <w:t>token</w:t>
      </w:r>
      <w:r>
        <w:t>处理的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在</w:t>
      </w:r>
      <w:r>
        <w:t>代码中进行</w:t>
      </w:r>
      <w:r>
        <w:t>tokenization</w:t>
      </w:r>
      <w:r>
        <w:rPr>
          <w:rFonts w:hint="eastAsia"/>
        </w:rPr>
        <w:t>后</w:t>
      </w:r>
      <w:r>
        <w:t>，则分成了多个</w:t>
      </w:r>
      <w:r>
        <w:t>token</w:t>
      </w:r>
      <w:r>
        <w:t>，是不是将这些</w:t>
      </w:r>
      <w:r>
        <w:t>tokens</w:t>
      </w:r>
      <w:r>
        <w:t>合并</w:t>
      </w:r>
      <w:r>
        <w:rPr>
          <w:rFonts w:hint="eastAsia"/>
        </w:rPr>
        <w:t>成</w:t>
      </w:r>
      <w:r>
        <w:t>单个</w:t>
      </w:r>
      <w:r>
        <w:t>token</w:t>
      </w:r>
      <w:r>
        <w:t>更为合适，且能减少代码中</w:t>
      </w:r>
      <w:r>
        <w:t>vocabulary</w:t>
      </w:r>
      <w:r>
        <w:t>的</w:t>
      </w:r>
      <w:r>
        <w:rPr>
          <w:rFonts w:hint="eastAsia"/>
        </w:rPr>
        <w:t>词汇</w:t>
      </w:r>
      <w:commentRangeStart w:id="2"/>
      <w:r>
        <w:rPr>
          <w:rFonts w:hint="eastAsia"/>
        </w:rPr>
        <w:t>量</w:t>
      </w:r>
      <w:commentRangeEnd w:id="2"/>
      <w:r w:rsidR="00E80697">
        <w:rPr>
          <w:rStyle w:val="a6"/>
        </w:rPr>
        <w:commentReference w:id="2"/>
      </w:r>
      <w:r>
        <w:t xml:space="preserve"> </w:t>
      </w:r>
      <w:r>
        <w:rPr>
          <w:rFonts w:hint="eastAsia"/>
        </w:rPr>
        <w:t>？</w:t>
      </w:r>
      <w:r>
        <w:t>？？？</w:t>
      </w:r>
    </w:p>
    <w:p w14:paraId="447D3E53" w14:textId="401EFCC3" w:rsidR="000A2830" w:rsidRDefault="000A2830" w:rsidP="00B45611">
      <w:pPr>
        <w:pStyle w:val="a3"/>
        <w:numPr>
          <w:ilvl w:val="0"/>
          <w:numId w:val="1"/>
        </w:numPr>
        <w:ind w:firstLineChars="0"/>
      </w:pPr>
      <w:ins w:id="3" w:author="闫 鑫" w:date="2018-05-25T15:33:00Z">
        <w:r>
          <w:rPr>
            <w:rFonts w:hint="eastAsia"/>
          </w:rPr>
          <w:t>单单</w:t>
        </w:r>
        <w:r>
          <w:t>经过</w:t>
        </w:r>
        <w:r>
          <w:rPr>
            <w:rFonts w:hint="eastAsia"/>
          </w:rPr>
          <w:t>第</w:t>
        </w:r>
        <w:r>
          <w:rPr>
            <w:rFonts w:hint="eastAsia"/>
          </w:rPr>
          <w:t>5</w:t>
        </w:r>
        <w:r>
          <w:rPr>
            <w:rFonts w:hint="eastAsia"/>
          </w:rPr>
          <w:t>步</w:t>
        </w:r>
        <w:r>
          <w:t>的处理不够，因为</w:t>
        </w:r>
        <w:r>
          <w:t>code</w:t>
        </w:r>
        <w:r>
          <w:t>中仍存在很多以</w:t>
        </w:r>
        <w:r>
          <w:t>java</w:t>
        </w:r>
      </w:ins>
      <w:ins w:id="4" w:author="闫 鑫" w:date="2018-05-25T15:34:00Z">
        <w:r>
          <w:rPr>
            <w:rFonts w:hint="eastAsia"/>
          </w:rPr>
          <w:t>起始</w:t>
        </w:r>
        <w:r>
          <w:t>，符合</w:t>
        </w:r>
        <w:r>
          <w:t>[A-Za-z]+(</w:t>
        </w:r>
        <w:r>
          <w:fldChar w:fldCharType="begin"/>
        </w:r>
        <w:r>
          <w:instrText xml:space="preserve"> HYPERLINK "\\\\.[A-Za-z" </w:instrText>
        </w:r>
        <w:r>
          <w:fldChar w:fldCharType="separate"/>
        </w:r>
        <w:r w:rsidRPr="00107267">
          <w:rPr>
            <w:rStyle w:val="a9"/>
          </w:rPr>
          <w:t>\\.[A-Za-z</w:t>
        </w:r>
        <w:r>
          <w:fldChar w:fldCharType="end"/>
        </w:r>
        <w:r>
          <w:t>]+)+</w:t>
        </w:r>
        <w:r>
          <w:rPr>
            <w:rFonts w:hint="eastAsia"/>
          </w:rPr>
          <w:t>形式的</w:t>
        </w:r>
        <w:r>
          <w:rPr>
            <w:rFonts w:hint="eastAsia"/>
          </w:rPr>
          <w:t>token</w:t>
        </w:r>
        <w:r>
          <w:t>s</w:t>
        </w:r>
        <w:r>
          <w:t>，所以进行了进一步</w:t>
        </w:r>
        <w:r>
          <w:rPr>
            <w:rFonts w:hint="eastAsia"/>
          </w:rPr>
          <w:t>的</w:t>
        </w:r>
        <w:r>
          <w:t>处</w:t>
        </w:r>
        <w:bookmarkStart w:id="5" w:name="_GoBack"/>
        <w:bookmarkEnd w:id="5"/>
        <w:r>
          <w:t>理，将</w:t>
        </w:r>
        <w:r>
          <w:t>java</w:t>
        </w:r>
        <w:r>
          <w:t>代码中，符合</w:t>
        </w:r>
        <w:r>
          <w:rPr>
            <w:rFonts w:hint="eastAsia"/>
          </w:rPr>
          <w:t>此</w:t>
        </w:r>
        <w:r>
          <w:t>约束的</w:t>
        </w:r>
        <w:r>
          <w:t>t</w:t>
        </w:r>
      </w:ins>
      <w:ins w:id="6" w:author="闫 鑫" w:date="2018-08-22T21:53:00Z">
        <w:r w:rsidR="0055317B">
          <w:t>oken</w:t>
        </w:r>
      </w:ins>
      <w:ins w:id="7" w:author="闫 鑫" w:date="2018-05-25T15:34:00Z">
        <w:r>
          <w:t>s</w:t>
        </w:r>
        <w:r>
          <w:t>合并成</w:t>
        </w:r>
      </w:ins>
      <w:ins w:id="8" w:author="闫 鑫" w:date="2018-05-25T15:35:00Z">
        <w:r>
          <w:t>单个的</w:t>
        </w:r>
        <w:r>
          <w:t>token</w:t>
        </w:r>
        <w:r>
          <w:t>，从而可以一定程度上降低输入的长度，以及词汇表的</w:t>
        </w:r>
        <w:commentRangeStart w:id="9"/>
        <w:r>
          <w:t>大小</w:t>
        </w:r>
        <w:commentRangeEnd w:id="9"/>
        <w:r>
          <w:rPr>
            <w:rStyle w:val="a6"/>
          </w:rPr>
          <w:commentReference w:id="9"/>
        </w:r>
        <w:r>
          <w:t>。</w:t>
        </w:r>
      </w:ins>
    </w:p>
    <w:p w14:paraId="02D23CC2" w14:textId="77777777" w:rsidR="00B45611" w:rsidRPr="00B45611" w:rsidRDefault="00B45611" w:rsidP="00B45611"/>
    <w:p w14:paraId="5671982C" w14:textId="184256D3" w:rsidR="00FB383C" w:rsidRDefault="00E400A3" w:rsidP="00856A3E">
      <w:pPr>
        <w:pStyle w:val="a3"/>
        <w:numPr>
          <w:ilvl w:val="0"/>
          <w:numId w:val="1"/>
        </w:numPr>
        <w:ind w:firstLineChars="0"/>
      </w:pPr>
      <w:r>
        <w:t>comment</w:t>
      </w:r>
      <w:r w:rsidR="00FB383C">
        <w:rPr>
          <w:rFonts w:hint="eastAsia"/>
        </w:rPr>
        <w:t>中</w:t>
      </w:r>
      <w:r w:rsidR="00FB383C">
        <w:t>还有类似</w:t>
      </w:r>
      <w:r w:rsidR="00FB383C">
        <w:rPr>
          <w:rFonts w:hint="eastAsia"/>
        </w:rPr>
        <w:t xml:space="preserve"> </w:t>
      </w:r>
      <w:r w:rsidR="00FB383C">
        <w:t xml:space="preserve">#MethodSignature </w:t>
      </w:r>
      <w:r w:rsidR="00FB383C">
        <w:rPr>
          <w:rFonts w:hint="eastAsia"/>
        </w:rPr>
        <w:t>形式</w:t>
      </w:r>
      <w:r w:rsidR="00FB383C">
        <w:t>的内容，应该怎么处理？？？？？</w:t>
      </w:r>
    </w:p>
    <w:p w14:paraId="5EE7A494" w14:textId="77777777" w:rsidR="00922F86" w:rsidRDefault="00713E6B" w:rsidP="00856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对方法名进行处理？？？？？？</w:t>
      </w:r>
    </w:p>
    <w:p w14:paraId="77A1B560" w14:textId="77777777" w:rsidR="00713E6B" w:rsidRDefault="00713E6B" w:rsidP="00856A3E">
      <w:pPr>
        <w:pStyle w:val="a3"/>
        <w:numPr>
          <w:ilvl w:val="0"/>
          <w:numId w:val="1"/>
        </w:numPr>
        <w:ind w:firstLineChars="0"/>
        <w:rPr>
          <w:ins w:id="10" w:author="闫 鑫" w:date="2018-05-25T14:52:00Z"/>
        </w:rPr>
      </w:pPr>
      <w:r>
        <w:rPr>
          <w:rFonts w:hint="eastAsia"/>
        </w:rPr>
        <w:t>如何</w:t>
      </w:r>
      <w:r>
        <w:t>对对应的</w:t>
      </w:r>
      <w:r>
        <w:t>comment</w:t>
      </w:r>
      <w:r>
        <w:rPr>
          <w:rFonts w:hint="eastAsia"/>
        </w:rPr>
        <w:t>进行处理</w:t>
      </w:r>
      <w:r>
        <w:t>？？？？？？？？？？？？？？</w:t>
      </w:r>
    </w:p>
    <w:p w14:paraId="06769A63" w14:textId="2C27FDED" w:rsidR="00482E1B" w:rsidRDefault="00482E1B" w:rsidP="00482E1B">
      <w:pPr>
        <w:pStyle w:val="a3"/>
        <w:numPr>
          <w:ilvl w:val="0"/>
          <w:numId w:val="1"/>
        </w:numPr>
        <w:ind w:firstLineChars="0"/>
        <w:rPr>
          <w:ins w:id="11" w:author="闫 鑫" w:date="2018-05-25T14:52:00Z"/>
        </w:rPr>
      </w:pPr>
      <w:ins w:id="12" w:author="闫 鑫" w:date="2018-05-25T14:52:00Z">
        <w:r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代码中</w:t>
        </w:r>
        <w:r>
          <w:rPr>
            <w:rFonts w:ascii="Consolas" w:hAnsi="Consolas" w:cs="Consolas"/>
            <w:color w:val="000000"/>
            <w:kern w:val="0"/>
            <w:sz w:val="20"/>
            <w:szCs w:val="20"/>
          </w:rPr>
          <w:t>会含有类似于</w:t>
        </w:r>
        <w:r>
          <w:rPr>
            <w:rFonts w:ascii="Consolas" w:hAnsi="Consolas" w:cs="Consolas"/>
            <w:color w:val="000000"/>
            <w:kern w:val="0"/>
            <w:sz w:val="20"/>
            <w:szCs w:val="20"/>
          </w:rPr>
          <w:t>thisonFinished...</w:t>
        </w:r>
        <w:r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的</w:t>
        </w:r>
        <w:r>
          <w:rPr>
            <w:rFonts w:ascii="Consolas" w:hAnsi="Consolas" w:cs="Consolas"/>
            <w:color w:val="000000"/>
            <w:kern w:val="0"/>
            <w:sz w:val="20"/>
            <w:szCs w:val="20"/>
          </w:rPr>
          <w:t>片段</w:t>
        </w:r>
      </w:ins>
      <w:ins w:id="13" w:author="闫 鑫" w:date="2018-05-25T15:32:00Z">
        <w:r w:rsidR="000A2830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，预处理的</w:t>
        </w:r>
        <w:r w:rsidR="000A2830">
          <w:rPr>
            <w:rFonts w:ascii="Consolas" w:hAnsi="Consolas" w:cs="Consolas"/>
            <w:color w:val="000000"/>
            <w:kern w:val="0"/>
            <w:sz w:val="20"/>
            <w:szCs w:val="20"/>
          </w:rPr>
          <w:t>时候需要注意</w:t>
        </w:r>
      </w:ins>
    </w:p>
    <w:p w14:paraId="5E6FEA26" w14:textId="3D4E36B9" w:rsidR="00482E1B" w:rsidRDefault="00B16E05">
      <w:pPr>
        <w:pStyle w:val="a3"/>
        <w:numPr>
          <w:ilvl w:val="0"/>
          <w:numId w:val="1"/>
        </w:numPr>
        <w:ind w:firstLineChars="0"/>
        <w:rPr>
          <w:ins w:id="14" w:author="闫 鑫" w:date="2018-06-03T00:13:00Z"/>
        </w:rPr>
      </w:pPr>
      <w:ins w:id="15" w:author="闫 鑫" w:date="2018-05-26T23:20:00Z">
        <w:r>
          <w:rPr>
            <w:rFonts w:hint="eastAsia"/>
          </w:rPr>
          <w:t>将</w:t>
        </w:r>
        <w:r>
          <w:t>代码中的</w:t>
        </w:r>
        <w:r>
          <w:t xml:space="preserve">for </w:t>
        </w:r>
        <w:r>
          <w:rPr>
            <w:rFonts w:hint="eastAsia"/>
          </w:rPr>
          <w:t>和</w:t>
        </w:r>
        <w:r>
          <w:rPr>
            <w:rFonts w:hint="eastAsia"/>
          </w:rPr>
          <w:t xml:space="preserve"> if </w:t>
        </w:r>
        <w:r>
          <w:rPr>
            <w:rFonts w:hint="eastAsia"/>
          </w:rPr>
          <w:t>结构</w:t>
        </w:r>
        <w:r>
          <w:t>进行了</w:t>
        </w:r>
        <w:commentRangeStart w:id="16"/>
        <w:r>
          <w:t>重构</w:t>
        </w:r>
        <w:commentRangeEnd w:id="16"/>
        <w:r>
          <w:rPr>
            <w:rStyle w:val="a6"/>
          </w:rPr>
          <w:commentReference w:id="16"/>
        </w:r>
      </w:ins>
    </w:p>
    <w:p w14:paraId="27AB1D1E" w14:textId="0BB1242F" w:rsidR="006F41B1" w:rsidRDefault="006F41B1">
      <w:pPr>
        <w:pStyle w:val="a3"/>
        <w:numPr>
          <w:ilvl w:val="0"/>
          <w:numId w:val="1"/>
        </w:numPr>
        <w:ind w:firstLineChars="0"/>
        <w:rPr>
          <w:ins w:id="17" w:author="闫 鑫" w:date="2018-06-03T00:13:00Z"/>
        </w:rPr>
      </w:pPr>
      <w:ins w:id="18" w:author="闫 鑫" w:date="2018-06-03T00:13:00Z">
        <w:r>
          <w:rPr>
            <w:rFonts w:hint="eastAsia"/>
          </w:rPr>
          <w:t>代码的</w:t>
        </w:r>
        <w:r>
          <w:t>参数中包含很多类似于</w:t>
        </w:r>
        <w:r>
          <w:rPr>
            <w:rFonts w:hint="eastAsia"/>
          </w:rPr>
          <w:t>@NotNull</w:t>
        </w:r>
        <w:r>
          <w:rPr>
            <w:rFonts w:hint="eastAsia"/>
          </w:rPr>
          <w:t>之类的</w:t>
        </w:r>
        <w:r>
          <w:t>信息，所以将其滤除是必要的</w:t>
        </w:r>
      </w:ins>
    </w:p>
    <w:p w14:paraId="25C5CAAF" w14:textId="2E8654C8" w:rsidR="006F41B1" w:rsidRDefault="006F41B1">
      <w:pPr>
        <w:pStyle w:val="a3"/>
        <w:numPr>
          <w:ilvl w:val="0"/>
          <w:numId w:val="1"/>
        </w:numPr>
        <w:ind w:firstLineChars="0"/>
        <w:rPr>
          <w:ins w:id="19" w:author="闫 鑫" w:date="2018-06-07T22:11:00Z"/>
        </w:rPr>
      </w:pPr>
      <w:ins w:id="20" w:author="闫 鑫" w:date="2018-06-03T00:13:00Z">
        <w:r>
          <w:rPr>
            <w:rFonts w:hint="eastAsia"/>
          </w:rPr>
          <w:t>代码</w:t>
        </w:r>
        <w:r>
          <w:t>地方法体中包含一些类似于</w:t>
        </w:r>
        <w:r>
          <w:t>@</w:t>
        </w:r>
      </w:ins>
      <w:ins w:id="21" w:author="闫 鑫" w:date="2018-06-03T00:14:00Z">
        <w:r>
          <w:t>SuppressWarnings</w:t>
        </w:r>
      </w:ins>
      <w:ins w:id="22" w:author="闫 鑫" w:date="2018-06-03T00:13:00Z">
        <w:r>
          <w:t>()</w:t>
        </w:r>
        <w:r>
          <w:rPr>
            <w:rFonts w:hint="eastAsia"/>
          </w:rPr>
          <w:t>之类的</w:t>
        </w:r>
        <w:r>
          <w:t>信息，将其</w:t>
        </w:r>
      </w:ins>
      <w:ins w:id="23" w:author="闫 鑫" w:date="2018-06-03T00:14:00Z">
        <w:r>
          <w:t>滤除也是有必要的</w:t>
        </w:r>
      </w:ins>
    </w:p>
    <w:p w14:paraId="6349AB04" w14:textId="6D6CE05E" w:rsidR="0093390E" w:rsidRDefault="0093390E">
      <w:pPr>
        <w:pStyle w:val="a3"/>
        <w:numPr>
          <w:ilvl w:val="0"/>
          <w:numId w:val="1"/>
        </w:numPr>
        <w:ind w:firstLineChars="0"/>
        <w:rPr>
          <w:ins w:id="24" w:author="闫 鑫" w:date="2018-06-13T16:37:00Z"/>
        </w:rPr>
      </w:pPr>
      <w:ins w:id="25" w:author="闫 鑫" w:date="2018-06-07T22:11:00Z">
        <w:r>
          <w:t xml:space="preserve">EnhancedFor </w:t>
        </w:r>
        <w:r>
          <w:rPr>
            <w:rFonts w:hint="eastAsia"/>
          </w:rPr>
          <w:t>和</w:t>
        </w:r>
        <w:r>
          <w:rPr>
            <w:rFonts w:hint="eastAsia"/>
          </w:rPr>
          <w:t xml:space="preserve"> F</w:t>
        </w:r>
        <w:r>
          <w:t>or</w:t>
        </w:r>
        <w:r>
          <w:rPr>
            <w:rFonts w:hint="eastAsia"/>
          </w:rPr>
          <w:t>不同</w:t>
        </w:r>
        <w:r>
          <w:t>。</w:t>
        </w:r>
      </w:ins>
    </w:p>
    <w:p w14:paraId="4D9F157C" w14:textId="50EA7155" w:rsidR="00C93805" w:rsidRDefault="00C93805">
      <w:pPr>
        <w:pStyle w:val="a3"/>
        <w:numPr>
          <w:ilvl w:val="0"/>
          <w:numId w:val="1"/>
        </w:numPr>
        <w:ind w:firstLineChars="0"/>
        <w:rPr>
          <w:ins w:id="26" w:author="闫 鑫" w:date="2018-06-14T13:46:00Z"/>
        </w:rPr>
      </w:pPr>
      <w:ins w:id="27" w:author="闫 鑫" w:date="2018-06-13T16:37:00Z">
        <w:r>
          <w:rPr>
            <w:rFonts w:hint="eastAsia"/>
          </w:rPr>
          <w:t>Try()</w:t>
        </w:r>
        <w:r>
          <w:rPr>
            <w:rFonts w:hint="eastAsia"/>
          </w:rPr>
          <w:t>语句</w:t>
        </w:r>
        <w:r>
          <w:t>和</w:t>
        </w:r>
        <w:r>
          <w:t>try-catch</w:t>
        </w:r>
        <w:r>
          <w:rPr>
            <w:rFonts w:hint="eastAsia"/>
          </w:rPr>
          <w:t>的</w:t>
        </w:r>
        <w:r>
          <w:t>不同</w:t>
        </w:r>
      </w:ins>
    </w:p>
    <w:p w14:paraId="2BFC943A" w14:textId="7AF88C33" w:rsidR="00213B48" w:rsidRDefault="00213B48">
      <w:pPr>
        <w:pStyle w:val="a3"/>
        <w:numPr>
          <w:ilvl w:val="0"/>
          <w:numId w:val="1"/>
        </w:numPr>
        <w:ind w:firstLineChars="0"/>
      </w:pPr>
      <w:ins w:id="28" w:author="闫 鑫" w:date="2018-06-14T13:46:00Z">
        <w:r>
          <w:rPr>
            <w:rFonts w:hint="eastAsia"/>
          </w:rPr>
          <w:t>原来</w:t>
        </w:r>
        <w:r>
          <w:t>真的会出现</w:t>
        </w:r>
        <w:r>
          <w:t xml:space="preserve">if </w:t>
        </w:r>
        <w:r>
          <w:rPr>
            <w:rFonts w:hint="eastAsia"/>
          </w:rPr>
          <w:t>超过</w:t>
        </w:r>
        <w:r>
          <w:t>一百次的情况</w:t>
        </w:r>
      </w:ins>
    </w:p>
    <w:sectPr w:rsidR="00213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闫 鑫" w:date="2018-05-24T23:01:00Z" w:initials="闫">
    <w:p w14:paraId="3A7AA040" w14:textId="77777777" w:rsidR="00E80697" w:rsidRDefault="00E8069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5</w:t>
      </w:r>
      <w:r>
        <w:t>-24</w:t>
      </w:r>
    </w:p>
  </w:comment>
  <w:comment w:id="2" w:author="闫 鑫" w:date="2018-05-24T23:01:00Z" w:initials="闫">
    <w:p w14:paraId="0D628E18" w14:textId="77777777" w:rsidR="00E80697" w:rsidRDefault="00E8069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5</w:t>
      </w:r>
      <w:r>
        <w:t>-25</w:t>
      </w:r>
    </w:p>
  </w:comment>
  <w:comment w:id="9" w:author="闫 鑫" w:date="2018-05-25T15:35:00Z" w:initials="闫">
    <w:p w14:paraId="2E9F087C" w14:textId="46A20E2A" w:rsidR="000A2830" w:rsidRDefault="000A283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5</w:t>
      </w:r>
      <w:r>
        <w:t>-25</w:t>
      </w:r>
    </w:p>
  </w:comment>
  <w:comment w:id="16" w:author="闫 鑫" w:date="2018-05-26T23:20:00Z" w:initials="闫">
    <w:p w14:paraId="7C962774" w14:textId="1E8D1668" w:rsidR="00B16E05" w:rsidRDefault="00B16E05">
      <w:pPr>
        <w:pStyle w:val="a7"/>
      </w:pPr>
      <w:r>
        <w:rPr>
          <w:rStyle w:val="a6"/>
        </w:rPr>
        <w:annotationRef/>
      </w:r>
      <w:r>
        <w:rPr>
          <w:rStyle w:val="a6"/>
        </w:rPr>
        <w:t>5-26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7AA040" w15:done="0"/>
  <w15:commentEx w15:paraId="0D628E18" w15:done="0"/>
  <w15:commentEx w15:paraId="2E9F087C" w15:done="0"/>
  <w15:commentEx w15:paraId="7C9627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D3A9F" w14:textId="77777777" w:rsidR="006E26FC" w:rsidRDefault="006E26FC" w:rsidP="0055317B">
      <w:r>
        <w:separator/>
      </w:r>
    </w:p>
  </w:endnote>
  <w:endnote w:type="continuationSeparator" w:id="0">
    <w:p w14:paraId="09903D2F" w14:textId="77777777" w:rsidR="006E26FC" w:rsidRDefault="006E26FC" w:rsidP="0055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DDE69" w14:textId="77777777" w:rsidR="006E26FC" w:rsidRDefault="006E26FC" w:rsidP="0055317B">
      <w:r>
        <w:separator/>
      </w:r>
    </w:p>
  </w:footnote>
  <w:footnote w:type="continuationSeparator" w:id="0">
    <w:p w14:paraId="7CA40C7E" w14:textId="77777777" w:rsidR="006E26FC" w:rsidRDefault="006E26FC" w:rsidP="00553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26995"/>
    <w:multiLevelType w:val="hybridMultilevel"/>
    <w:tmpl w:val="FF562CC8"/>
    <w:lvl w:ilvl="0" w:tplc="F0489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闫 鑫">
    <w15:presenceInfo w15:providerId="Windows Live" w15:userId="9f230e6a318829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B8"/>
    <w:rsid w:val="000A2830"/>
    <w:rsid w:val="00213B48"/>
    <w:rsid w:val="00357C77"/>
    <w:rsid w:val="00397393"/>
    <w:rsid w:val="003C5D2C"/>
    <w:rsid w:val="00445F55"/>
    <w:rsid w:val="00482E1B"/>
    <w:rsid w:val="0055317B"/>
    <w:rsid w:val="005975F5"/>
    <w:rsid w:val="00602218"/>
    <w:rsid w:val="006E26FC"/>
    <w:rsid w:val="006F41B1"/>
    <w:rsid w:val="00713E6B"/>
    <w:rsid w:val="007513DC"/>
    <w:rsid w:val="00856A3E"/>
    <w:rsid w:val="00922F86"/>
    <w:rsid w:val="009275B8"/>
    <w:rsid w:val="0093390E"/>
    <w:rsid w:val="00B16E05"/>
    <w:rsid w:val="00B27C8E"/>
    <w:rsid w:val="00B45611"/>
    <w:rsid w:val="00B71C4D"/>
    <w:rsid w:val="00C30166"/>
    <w:rsid w:val="00C93805"/>
    <w:rsid w:val="00E400A3"/>
    <w:rsid w:val="00E80697"/>
    <w:rsid w:val="00FB383C"/>
    <w:rsid w:val="00FB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C80F0"/>
  <w15:chartTrackingRefBased/>
  <w15:docId w15:val="{377AECDC-EE04-4ACA-801E-C3166DCA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3E"/>
    <w:pPr>
      <w:ind w:firstLineChars="200" w:firstLine="420"/>
    </w:pPr>
  </w:style>
  <w:style w:type="paragraph" w:styleId="a4">
    <w:name w:val="Revision"/>
    <w:hidden/>
    <w:uiPriority w:val="99"/>
    <w:semiHidden/>
    <w:rsid w:val="00B45611"/>
  </w:style>
  <w:style w:type="paragraph" w:styleId="a5">
    <w:name w:val="Balloon Text"/>
    <w:basedOn w:val="a"/>
    <w:link w:val="Char"/>
    <w:uiPriority w:val="99"/>
    <w:semiHidden/>
    <w:unhideWhenUsed/>
    <w:rsid w:val="00B456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561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806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E806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E806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E806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E80697"/>
    <w:rPr>
      <w:b/>
      <w:bCs/>
    </w:rPr>
  </w:style>
  <w:style w:type="character" w:styleId="a9">
    <w:name w:val="Hyperlink"/>
    <w:basedOn w:val="a0"/>
    <w:uiPriority w:val="99"/>
    <w:unhideWhenUsed/>
    <w:rsid w:val="000A2830"/>
    <w:rPr>
      <w:color w:val="0563C1" w:themeColor="hyperlink"/>
      <w:u w:val="single"/>
    </w:rPr>
  </w:style>
  <w:style w:type="paragraph" w:styleId="aa">
    <w:name w:val="header"/>
    <w:basedOn w:val="a"/>
    <w:link w:val="Char2"/>
    <w:uiPriority w:val="99"/>
    <w:unhideWhenUsed/>
    <w:rsid w:val="00553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55317B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553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553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5F6F7-CBCA-4658-BCB9-63FF77B0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144</Words>
  <Characters>827</Characters>
  <Application>Microsoft Office Word</Application>
  <DocSecurity>0</DocSecurity>
  <Lines>6</Lines>
  <Paragraphs>1</Paragraphs>
  <ScaleCrop>false</ScaleCrop>
  <Company>China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鑫</dc:creator>
  <cp:keywords/>
  <dc:description/>
  <cp:lastModifiedBy>闫 鑫</cp:lastModifiedBy>
  <cp:revision>24</cp:revision>
  <dcterms:created xsi:type="dcterms:W3CDTF">2018-05-22T09:10:00Z</dcterms:created>
  <dcterms:modified xsi:type="dcterms:W3CDTF">2018-08-22T13:53:00Z</dcterms:modified>
</cp:coreProperties>
</file>